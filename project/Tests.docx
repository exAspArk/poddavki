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C8C" w:rsidRPr="00B06C8C" w:rsidRDefault="00B06C8C" w:rsidP="00B06C8C">
      <w:pPr>
        <w:rPr>
          <w:lang w:val="en-US"/>
        </w:rPr>
      </w:pPr>
      <w:proofErr w:type="spellStart"/>
      <w:r w:rsidRPr="00B06C8C">
        <w:rPr>
          <w:lang w:val="en-US"/>
        </w:rPr>
        <w:t>computer_</w:t>
      </w:r>
      <w:proofErr w:type="gramStart"/>
      <w:r w:rsidR="00BF2FB7">
        <w:rPr>
          <w:lang w:val="en-US"/>
        </w:rPr>
        <w:t>checker</w:t>
      </w:r>
      <w:proofErr w:type="spellEnd"/>
      <w:r w:rsidRPr="00B06C8C">
        <w:rPr>
          <w:lang w:val="en-US"/>
        </w:rPr>
        <w:t>(</w:t>
      </w:r>
      <w:proofErr w:type="gramEnd"/>
      <w:r w:rsidRPr="00B06C8C">
        <w:rPr>
          <w:lang w:val="en-US"/>
        </w:rPr>
        <w:t>1,6).</w:t>
      </w:r>
    </w:p>
    <w:p w:rsidR="00B06C8C" w:rsidRPr="00B06C8C" w:rsidRDefault="00B06C8C" w:rsidP="00B06C8C">
      <w:pPr>
        <w:rPr>
          <w:lang w:val="en-US"/>
        </w:rPr>
      </w:pPr>
      <w:proofErr w:type="spellStart"/>
      <w:r w:rsidRPr="00B06C8C">
        <w:rPr>
          <w:lang w:val="en-US"/>
        </w:rPr>
        <w:t>computer_</w:t>
      </w:r>
      <w:proofErr w:type="gramStart"/>
      <w:r w:rsidR="00BF2FB7">
        <w:rPr>
          <w:lang w:val="en-US"/>
        </w:rPr>
        <w:t>checker</w:t>
      </w:r>
      <w:proofErr w:type="spellEnd"/>
      <w:r w:rsidRPr="00B06C8C">
        <w:rPr>
          <w:lang w:val="en-US"/>
        </w:rPr>
        <w:t>(</w:t>
      </w:r>
      <w:proofErr w:type="gramEnd"/>
      <w:r w:rsidRPr="00B06C8C">
        <w:rPr>
          <w:lang w:val="en-US"/>
        </w:rPr>
        <w:t>2,5).</w:t>
      </w:r>
    </w:p>
    <w:p w:rsidR="00B06C8C" w:rsidRPr="00B06C8C" w:rsidRDefault="00B06C8C" w:rsidP="00B06C8C">
      <w:pPr>
        <w:rPr>
          <w:lang w:val="en-US"/>
        </w:rPr>
      </w:pPr>
      <w:proofErr w:type="spellStart"/>
      <w:r w:rsidRPr="00B06C8C">
        <w:rPr>
          <w:lang w:val="en-US"/>
        </w:rPr>
        <w:t>computer_</w:t>
      </w:r>
      <w:proofErr w:type="gramStart"/>
      <w:r w:rsidR="00BF2FB7">
        <w:rPr>
          <w:lang w:val="en-US"/>
        </w:rPr>
        <w:t>checker</w:t>
      </w:r>
      <w:proofErr w:type="spellEnd"/>
      <w:r w:rsidRPr="00B06C8C">
        <w:rPr>
          <w:lang w:val="en-US"/>
        </w:rPr>
        <w:t>(</w:t>
      </w:r>
      <w:proofErr w:type="gramEnd"/>
      <w:r w:rsidRPr="00B06C8C">
        <w:rPr>
          <w:lang w:val="en-US"/>
        </w:rPr>
        <w:t xml:space="preserve">3,2). </w:t>
      </w:r>
    </w:p>
    <w:p w:rsidR="00B06C8C" w:rsidRPr="00767299" w:rsidRDefault="00B06C8C" w:rsidP="00B06C8C">
      <w:pPr>
        <w:rPr>
          <w:lang w:val="en-US"/>
        </w:rPr>
      </w:pPr>
      <w:proofErr w:type="spellStart"/>
      <w:r w:rsidRPr="00767299">
        <w:rPr>
          <w:lang w:val="en-US"/>
        </w:rPr>
        <w:t>computer_</w:t>
      </w:r>
      <w:proofErr w:type="gramStart"/>
      <w:r w:rsidR="00BF2FB7">
        <w:rPr>
          <w:lang w:val="en-US"/>
        </w:rPr>
        <w:t>checker</w:t>
      </w:r>
      <w:proofErr w:type="spellEnd"/>
      <w:r w:rsidRPr="00767299">
        <w:rPr>
          <w:lang w:val="en-US"/>
        </w:rPr>
        <w:t>(</w:t>
      </w:r>
      <w:proofErr w:type="gramEnd"/>
      <w:r w:rsidRPr="00767299">
        <w:rPr>
          <w:lang w:val="en-US"/>
        </w:rPr>
        <w:t>3,4).</w:t>
      </w:r>
    </w:p>
    <w:p w:rsidR="00B06C8C" w:rsidRPr="00767299" w:rsidRDefault="00B06C8C" w:rsidP="00B06C8C">
      <w:pPr>
        <w:rPr>
          <w:lang w:val="en-US"/>
        </w:rPr>
      </w:pPr>
    </w:p>
    <w:p w:rsidR="00B06C8C" w:rsidRPr="00767299" w:rsidRDefault="00B06C8C" w:rsidP="00B06C8C">
      <w:pPr>
        <w:rPr>
          <w:lang w:val="en-US"/>
        </w:rPr>
      </w:pPr>
      <w:proofErr w:type="spellStart"/>
      <w:r w:rsidRPr="00767299">
        <w:rPr>
          <w:lang w:val="en-US"/>
        </w:rPr>
        <w:t>player_</w:t>
      </w:r>
      <w:proofErr w:type="gramStart"/>
      <w:r w:rsidR="00BF2FB7">
        <w:rPr>
          <w:lang w:val="en-US"/>
        </w:rPr>
        <w:t>checker</w:t>
      </w:r>
      <w:proofErr w:type="spellEnd"/>
      <w:r w:rsidRPr="00767299">
        <w:rPr>
          <w:lang w:val="en-US"/>
        </w:rPr>
        <w:t>(</w:t>
      </w:r>
      <w:proofErr w:type="gramEnd"/>
      <w:r w:rsidRPr="00767299">
        <w:rPr>
          <w:lang w:val="en-US"/>
        </w:rPr>
        <w:t>5,0).</w:t>
      </w:r>
    </w:p>
    <w:p w:rsidR="005A6AAE" w:rsidRPr="00B06C8C" w:rsidRDefault="00B06C8C" w:rsidP="00B06C8C">
      <w:pPr>
        <w:rPr>
          <w:lang w:val="en-US"/>
        </w:rPr>
      </w:pPr>
      <w:proofErr w:type="spellStart"/>
      <w:r w:rsidRPr="00767299">
        <w:rPr>
          <w:lang w:val="en-US"/>
        </w:rPr>
        <w:t>player_</w:t>
      </w:r>
      <w:proofErr w:type="gramStart"/>
      <w:r w:rsidR="00BF2FB7">
        <w:rPr>
          <w:lang w:val="en-US"/>
        </w:rPr>
        <w:t>checker</w:t>
      </w:r>
      <w:proofErr w:type="spellEnd"/>
      <w:r w:rsidRPr="00767299">
        <w:rPr>
          <w:lang w:val="en-US"/>
        </w:rPr>
        <w:t>(</w:t>
      </w:r>
      <w:proofErr w:type="gramEnd"/>
      <w:r w:rsidRPr="00767299">
        <w:rPr>
          <w:lang w:val="en-US"/>
        </w:rPr>
        <w:t>5,2).</w:t>
      </w:r>
    </w:p>
    <w:p w:rsidR="00B06C8C" w:rsidRPr="00B06C8C" w:rsidRDefault="00B06C8C" w:rsidP="00B06C8C">
      <w:r w:rsidRPr="00B06C8C">
        <w:t>Начальное:</w:t>
      </w:r>
    </w:p>
    <w:p w:rsidR="00B06C8C" w:rsidRPr="00B06C8C" w:rsidRDefault="00B06C8C" w:rsidP="00B06C8C">
      <w:pPr>
        <w:rPr>
          <w:lang w:val="en-US"/>
        </w:rPr>
      </w:pPr>
      <w:r w:rsidRPr="00B06C8C">
        <w:rPr>
          <w:noProof/>
        </w:rPr>
        <w:drawing>
          <wp:inline distT="0" distB="0" distL="0" distR="0">
            <wp:extent cx="5940425" cy="44491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C8C" w:rsidRDefault="00B06C8C" w:rsidP="00B06C8C"/>
    <w:p w:rsidR="00B06C8C" w:rsidRDefault="00B06C8C" w:rsidP="00B06C8C"/>
    <w:p w:rsidR="00B06C8C" w:rsidRDefault="00B06C8C" w:rsidP="00B06C8C"/>
    <w:p w:rsidR="00B06C8C" w:rsidRDefault="00B06C8C" w:rsidP="00B06C8C"/>
    <w:p w:rsidR="00B06C8C" w:rsidRDefault="00B06C8C" w:rsidP="00B06C8C"/>
    <w:p w:rsidR="00B06C8C" w:rsidRDefault="00B06C8C" w:rsidP="00B06C8C"/>
    <w:p w:rsidR="00B06C8C" w:rsidRDefault="00B06C8C" w:rsidP="00B06C8C">
      <w:r w:rsidRPr="00B06C8C">
        <w:lastRenderedPageBreak/>
        <w:t>Ход игрока</w:t>
      </w:r>
      <w:r>
        <w:t xml:space="preserve"> и последующий компьютера</w:t>
      </w:r>
      <w:r w:rsidRPr="00B06C8C">
        <w:t>:</w:t>
      </w:r>
    </w:p>
    <w:p w:rsidR="00666E97" w:rsidRDefault="00666E97" w:rsidP="00B06C8C">
      <w:r>
        <w:t>Чёрным цветом обозначены ходы.</w:t>
      </w:r>
    </w:p>
    <w:p w:rsidR="00666E97" w:rsidRDefault="00666E97" w:rsidP="00B06C8C">
      <w:r>
        <w:t xml:space="preserve">Красным показано, как </w:t>
      </w:r>
      <w:r w:rsidR="008B0FB6">
        <w:t>не нужно ходить и как</w:t>
      </w:r>
      <w:r>
        <w:t xml:space="preserve"> компьютер </w:t>
      </w:r>
      <w:r w:rsidR="008B0FB6">
        <w:t xml:space="preserve">ходит </w:t>
      </w:r>
      <w:r>
        <w:t xml:space="preserve">сейчас, а зелёным – как должен был сходить. </w:t>
      </w:r>
    </w:p>
    <w:p w:rsidR="00B06C8C" w:rsidRDefault="00666E97" w:rsidP="00B06C8C">
      <w:pPr>
        <w:rPr>
          <w:lang w:val="en-US"/>
        </w:rPr>
      </w:pPr>
      <w:r>
        <w:rPr>
          <w:noProof/>
        </w:rPr>
        <w:drawing>
          <wp:inline distT="0" distB="0" distL="0" distR="0">
            <wp:extent cx="5932805" cy="44551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767299" w:rsidRDefault="00767299" w:rsidP="00B06C8C">
      <w:pPr>
        <w:rPr>
          <w:lang w:val="en-US"/>
        </w:rPr>
      </w:pPr>
    </w:p>
    <w:p w:rsidR="009527FB" w:rsidRPr="009527FB" w:rsidRDefault="009527FB" w:rsidP="009527FB">
      <w:pPr>
        <w:rPr>
          <w:lang w:val="en-US"/>
        </w:rPr>
      </w:pPr>
      <w:proofErr w:type="spellStart"/>
      <w:r w:rsidRPr="009527FB">
        <w:rPr>
          <w:lang w:val="en-US"/>
        </w:rPr>
        <w:lastRenderedPageBreak/>
        <w:t>computer_</w:t>
      </w:r>
      <w:proofErr w:type="gramStart"/>
      <w:r w:rsidRPr="009527FB">
        <w:rPr>
          <w:lang w:val="en-US"/>
        </w:rPr>
        <w:t>checker</w:t>
      </w:r>
      <w:proofErr w:type="spellEnd"/>
      <w:r w:rsidRPr="009527FB">
        <w:rPr>
          <w:lang w:val="en-US"/>
        </w:rPr>
        <w:t>(</w:t>
      </w:r>
      <w:proofErr w:type="gramEnd"/>
      <w:r w:rsidRPr="009527FB">
        <w:rPr>
          <w:lang w:val="en-US"/>
        </w:rPr>
        <w:t>3,0).</w:t>
      </w:r>
    </w:p>
    <w:p w:rsidR="009527FB" w:rsidRPr="009527FB" w:rsidRDefault="009527FB" w:rsidP="009527FB">
      <w:pPr>
        <w:rPr>
          <w:lang w:val="en-US"/>
        </w:rPr>
      </w:pPr>
    </w:p>
    <w:p w:rsidR="009527FB" w:rsidRPr="009527FB" w:rsidRDefault="009527FB" w:rsidP="009527FB">
      <w:pPr>
        <w:rPr>
          <w:lang w:val="en-US"/>
        </w:rPr>
      </w:pPr>
      <w:proofErr w:type="spellStart"/>
      <w:r w:rsidRPr="009527FB">
        <w:rPr>
          <w:lang w:val="en-US"/>
        </w:rPr>
        <w:t>player_</w:t>
      </w:r>
      <w:proofErr w:type="gramStart"/>
      <w:r w:rsidRPr="009527FB">
        <w:rPr>
          <w:lang w:val="en-US"/>
        </w:rPr>
        <w:t>checker</w:t>
      </w:r>
      <w:proofErr w:type="spellEnd"/>
      <w:r w:rsidRPr="009527FB">
        <w:rPr>
          <w:lang w:val="en-US"/>
        </w:rPr>
        <w:t>(</w:t>
      </w:r>
      <w:proofErr w:type="gramEnd"/>
      <w:r w:rsidRPr="009527FB">
        <w:rPr>
          <w:lang w:val="en-US"/>
        </w:rPr>
        <w:t>2,7).</w:t>
      </w:r>
    </w:p>
    <w:p w:rsidR="009527FB" w:rsidRPr="009527FB" w:rsidRDefault="009527FB" w:rsidP="009527FB">
      <w:pPr>
        <w:rPr>
          <w:lang w:val="en-US"/>
        </w:rPr>
      </w:pPr>
      <w:proofErr w:type="spellStart"/>
      <w:r w:rsidRPr="009527FB">
        <w:rPr>
          <w:lang w:val="en-US"/>
        </w:rPr>
        <w:t>player_</w:t>
      </w:r>
      <w:proofErr w:type="gramStart"/>
      <w:r w:rsidRPr="009527FB">
        <w:rPr>
          <w:lang w:val="en-US"/>
        </w:rPr>
        <w:t>checker</w:t>
      </w:r>
      <w:proofErr w:type="spellEnd"/>
      <w:r w:rsidRPr="009527FB">
        <w:rPr>
          <w:lang w:val="en-US"/>
        </w:rPr>
        <w:t>(</w:t>
      </w:r>
      <w:proofErr w:type="gramEnd"/>
      <w:r w:rsidRPr="009527FB">
        <w:rPr>
          <w:lang w:val="en-US"/>
        </w:rPr>
        <w:t>4,1).</w:t>
      </w:r>
    </w:p>
    <w:p w:rsidR="00767299" w:rsidRDefault="009527FB" w:rsidP="009527FB">
      <w:pPr>
        <w:rPr>
          <w:lang w:val="en-US"/>
        </w:rPr>
      </w:pPr>
      <w:proofErr w:type="spellStart"/>
      <w:r w:rsidRPr="009527FB">
        <w:rPr>
          <w:lang w:val="en-US"/>
        </w:rPr>
        <w:t>player_</w:t>
      </w:r>
      <w:proofErr w:type="gramStart"/>
      <w:r w:rsidRPr="009527FB">
        <w:rPr>
          <w:lang w:val="en-US"/>
        </w:rPr>
        <w:t>checker</w:t>
      </w:r>
      <w:proofErr w:type="spellEnd"/>
      <w:r w:rsidRPr="009527FB">
        <w:rPr>
          <w:lang w:val="en-US"/>
        </w:rPr>
        <w:t>(</w:t>
      </w:r>
      <w:proofErr w:type="gramEnd"/>
      <w:r w:rsidRPr="009527FB">
        <w:rPr>
          <w:lang w:val="en-US"/>
        </w:rPr>
        <w:t>6,3).</w:t>
      </w:r>
    </w:p>
    <w:p w:rsidR="00767299" w:rsidRDefault="00767299" w:rsidP="00767299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614961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4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299" w:rsidRDefault="00767299" w:rsidP="00767299">
      <w:pPr>
        <w:rPr>
          <w:lang w:val="en-US"/>
        </w:rPr>
      </w:pPr>
    </w:p>
    <w:p w:rsidR="00BF2FB7" w:rsidRDefault="00BF2FB7" w:rsidP="00767299">
      <w:pPr>
        <w:rPr>
          <w:lang w:val="en-US"/>
        </w:rPr>
      </w:pPr>
    </w:p>
    <w:p w:rsidR="00BF2FB7" w:rsidRDefault="00BF2FB7" w:rsidP="00767299">
      <w:pPr>
        <w:rPr>
          <w:lang w:val="en-US"/>
        </w:rPr>
      </w:pPr>
    </w:p>
    <w:p w:rsidR="00BF2FB7" w:rsidRPr="00BF2FB7" w:rsidRDefault="00BF2FB7" w:rsidP="00767299">
      <w:pPr>
        <w:rPr>
          <w:lang w:val="en-US"/>
        </w:rPr>
      </w:pPr>
    </w:p>
    <w:p w:rsidR="00767299" w:rsidRDefault="00767299" w:rsidP="00767299">
      <w:r>
        <w:lastRenderedPageBreak/>
        <w:t>После хода:</w:t>
      </w:r>
    </w:p>
    <w:p w:rsidR="00767299" w:rsidRPr="00767299" w:rsidRDefault="00767299" w:rsidP="00767299">
      <w:r>
        <w:rPr>
          <w:noProof/>
        </w:rPr>
        <w:drawing>
          <wp:inline distT="0" distB="0" distL="0" distR="0">
            <wp:extent cx="5932805" cy="61347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299" w:rsidRPr="00767299" w:rsidSect="005A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B06C8C"/>
    <w:rsid w:val="00212EE3"/>
    <w:rsid w:val="002B108D"/>
    <w:rsid w:val="005A6AAE"/>
    <w:rsid w:val="00666E97"/>
    <w:rsid w:val="00767299"/>
    <w:rsid w:val="008B0FB6"/>
    <w:rsid w:val="009527FB"/>
    <w:rsid w:val="00B06C8C"/>
    <w:rsid w:val="00BF2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A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6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6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66</Words>
  <Characters>382</Characters>
  <Application>Microsoft Office Word</Application>
  <DocSecurity>0</DocSecurity>
  <Lines>3</Lines>
  <Paragraphs>1</Paragraphs>
  <ScaleCrop>false</ScaleCrop>
  <Company>home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7</cp:revision>
  <dcterms:created xsi:type="dcterms:W3CDTF">2011-12-29T20:12:00Z</dcterms:created>
  <dcterms:modified xsi:type="dcterms:W3CDTF">2011-12-29T21:07:00Z</dcterms:modified>
</cp:coreProperties>
</file>